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8E0FA5" w14:textId="77777777" w:rsidR="001A183B" w:rsidRDefault="00A72D16" w:rsidP="00A72D16">
      <w:pPr>
        <w:outlineLvl w:val="0"/>
        <w:rPr>
          <w:ins w:id="0" w:author="Nambaby Nguyen" w:date="2013-01-30T10:47:00Z"/>
        </w:rPr>
      </w:pPr>
      <w:r>
        <w:t>DB Draft</w:t>
      </w:r>
    </w:p>
    <w:p w14:paraId="36FB3550" w14:textId="77777777" w:rsidR="00A72D16" w:rsidRDefault="00A72D16" w:rsidP="00A72D16">
      <w:pPr>
        <w:outlineLvl w:val="0"/>
      </w:pPr>
    </w:p>
    <w:p w14:paraId="5E390804" w14:textId="77777777" w:rsidR="00A72D16" w:rsidRDefault="00A72D16"/>
    <w:tbl>
      <w:tblPr>
        <w:tblStyle w:val="LightList-Accent5"/>
        <w:tblW w:w="0" w:type="auto"/>
        <w:tblInd w:w="828" w:type="dxa"/>
        <w:tblBorders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2952"/>
        <w:gridCol w:w="5076"/>
      </w:tblGrid>
      <w:tr w:rsidR="00A72D16" w:rsidRPr="00B70771" w14:paraId="1429C021" w14:textId="77777777" w:rsidTr="00A72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CF56602" w14:textId="77777777" w:rsidR="00A72D16" w:rsidRPr="00B70771" w:rsidRDefault="00A72D16" w:rsidP="00A72D16">
            <w:pPr>
              <w:tabs>
                <w:tab w:val="left" w:pos="1792"/>
              </w:tabs>
              <w:ind w:left="-18"/>
              <w:rPr>
                <w:rFonts w:asciiTheme="majorHAnsi" w:hAnsiTheme="majorHAnsi"/>
              </w:rPr>
            </w:pPr>
            <w:r w:rsidRPr="00B70771">
              <w:rPr>
                <w:rFonts w:asciiTheme="majorHAnsi" w:hAnsiTheme="majorHAnsi"/>
              </w:rPr>
              <w:t>Table Name</w:t>
            </w:r>
            <w:r w:rsidRPr="00B70771">
              <w:rPr>
                <w:rFonts w:asciiTheme="majorHAnsi" w:hAnsiTheme="majorHAnsi"/>
              </w:rPr>
              <w:tab/>
            </w:r>
          </w:p>
        </w:tc>
        <w:tc>
          <w:tcPr>
            <w:tcW w:w="5076" w:type="dxa"/>
          </w:tcPr>
          <w:p w14:paraId="7D572B6C" w14:textId="77777777" w:rsidR="00A72D16" w:rsidRPr="00B70771" w:rsidRDefault="00A72D16" w:rsidP="00A72D16">
            <w:pPr>
              <w:ind w:lef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70771">
              <w:rPr>
                <w:rFonts w:asciiTheme="majorHAnsi" w:hAnsiTheme="majorHAnsi"/>
              </w:rPr>
              <w:t>Description</w:t>
            </w:r>
          </w:p>
        </w:tc>
      </w:tr>
      <w:tr w:rsidR="00A72D16" w:rsidRPr="00B70771" w14:paraId="54A5ED0F" w14:textId="77777777" w:rsidTr="00A72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0BC6910" w14:textId="77777777" w:rsidR="00A72D16" w:rsidRPr="00B70771" w:rsidRDefault="00A72D16" w:rsidP="00A72D16">
            <w:pPr>
              <w:spacing w:line="276" w:lineRule="auto"/>
              <w:ind w:left="158"/>
              <w:rPr>
                <w:rFonts w:asciiTheme="majorHAnsi" w:hAnsiTheme="majorHAnsi"/>
              </w:rPr>
            </w:pPr>
            <w:proofErr w:type="gramStart"/>
            <w:r w:rsidRPr="00B70771">
              <w:rPr>
                <w:rFonts w:asciiTheme="majorHAnsi" w:hAnsiTheme="majorHAnsi"/>
              </w:rPr>
              <w:t>districts</w:t>
            </w:r>
            <w:proofErr w:type="gramEnd"/>
          </w:p>
        </w:tc>
        <w:tc>
          <w:tcPr>
            <w:tcW w:w="5076" w:type="dxa"/>
          </w:tcPr>
          <w:p w14:paraId="771751B1" w14:textId="77777777" w:rsidR="00A72D16" w:rsidRPr="00B70771" w:rsidRDefault="00A72D16" w:rsidP="00A72D16">
            <w:pPr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70771">
              <w:rPr>
                <w:rFonts w:asciiTheme="majorHAnsi" w:hAnsiTheme="majorHAnsi"/>
              </w:rPr>
              <w:t>Store all districts</w:t>
            </w:r>
            <w:ins w:id="1" w:author="Nambaby Nguyen" w:date="2013-01-30T10:48:00Z">
              <w:r>
                <w:rPr>
                  <w:rFonts w:asciiTheme="majorHAnsi" w:hAnsiTheme="majorHAnsi"/>
                </w:rPr>
                <w:t xml:space="preserve"> in provinces</w:t>
              </w:r>
            </w:ins>
          </w:p>
        </w:tc>
      </w:tr>
      <w:tr w:rsidR="00A72D16" w:rsidRPr="00B70771" w14:paraId="359E3D93" w14:textId="77777777" w:rsidTr="00A72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C8438BB" w14:textId="77777777" w:rsidR="00A72D16" w:rsidRPr="00B70771" w:rsidRDefault="00A72D16" w:rsidP="00A72D16">
            <w:pPr>
              <w:spacing w:line="276" w:lineRule="auto"/>
              <w:ind w:left="158"/>
              <w:rPr>
                <w:rFonts w:asciiTheme="majorHAnsi" w:hAnsiTheme="majorHAnsi"/>
              </w:rPr>
            </w:pPr>
            <w:proofErr w:type="gramStart"/>
            <w:ins w:id="2" w:author="Nambaby Nguyen" w:date="2013-01-30T10:47:00Z">
              <w:r w:rsidRPr="00B70771">
                <w:rPr>
                  <w:rFonts w:asciiTheme="majorHAnsi" w:hAnsiTheme="majorHAnsi"/>
                </w:rPr>
                <w:t>provinces</w:t>
              </w:r>
            </w:ins>
            <w:proofErr w:type="gramEnd"/>
            <w:del w:id="3" w:author="Nambaby Nguyen" w:date="2013-01-30T10:47:00Z">
              <w:r w:rsidRPr="00B70771" w:rsidDel="00A72D16">
                <w:rPr>
                  <w:rFonts w:asciiTheme="majorHAnsi" w:hAnsiTheme="majorHAnsi"/>
                </w:rPr>
                <w:delText>favorites</w:delText>
              </w:r>
            </w:del>
          </w:p>
        </w:tc>
        <w:tc>
          <w:tcPr>
            <w:tcW w:w="5076" w:type="dxa"/>
          </w:tcPr>
          <w:p w14:paraId="7781476E" w14:textId="77777777" w:rsidR="00A72D16" w:rsidRPr="00B70771" w:rsidRDefault="00A72D16" w:rsidP="00A72D16">
            <w:pPr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ins w:id="4" w:author="Nambaby Nguyen" w:date="2013-01-30T10:47:00Z">
              <w:r w:rsidRPr="00B70771">
                <w:rPr>
                  <w:rFonts w:asciiTheme="majorHAnsi" w:hAnsiTheme="majorHAnsi"/>
                </w:rPr>
                <w:t>Store all provinces</w:t>
              </w:r>
            </w:ins>
            <w:ins w:id="5" w:author="Nambaby Nguyen" w:date="2013-01-30T10:48:00Z">
              <w:r>
                <w:rPr>
                  <w:rFonts w:asciiTheme="majorHAnsi" w:hAnsiTheme="majorHAnsi"/>
                </w:rPr>
                <w:t>, cities</w:t>
              </w:r>
            </w:ins>
            <w:ins w:id="6" w:author="Nambaby Nguyen" w:date="2013-01-30T10:47:00Z">
              <w:r w:rsidRPr="00B70771">
                <w:rPr>
                  <w:rFonts w:asciiTheme="majorHAnsi" w:hAnsiTheme="majorHAnsi"/>
                </w:rPr>
                <w:t xml:space="preserve"> </w:t>
              </w:r>
            </w:ins>
            <w:del w:id="7" w:author="Nambaby Nguyen" w:date="2013-01-30T10:47:00Z">
              <w:r w:rsidRPr="00B70771" w:rsidDel="00A72D16">
                <w:rPr>
                  <w:rFonts w:asciiTheme="majorHAnsi" w:hAnsiTheme="majorHAnsi"/>
                </w:rPr>
                <w:delText>Stores favorite topics of users</w:delText>
              </w:r>
            </w:del>
          </w:p>
        </w:tc>
      </w:tr>
      <w:tr w:rsidR="00A72D16" w:rsidRPr="00B70771" w14:paraId="7199BF5B" w14:textId="77777777" w:rsidTr="00A72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2ACF890" w14:textId="77777777" w:rsidR="00A72D16" w:rsidRPr="00A72D16" w:rsidRDefault="00A72D16" w:rsidP="00A72D16">
            <w:pPr>
              <w:spacing w:line="276" w:lineRule="auto"/>
              <w:ind w:left="158"/>
              <w:rPr>
                <w:rFonts w:asciiTheme="majorHAnsi" w:hAnsiTheme="majorHAnsi"/>
                <w:highlight w:val="yellow"/>
                <w:rPrChange w:id="8" w:author="Nambaby Nguyen" w:date="2013-01-30T10:50:00Z">
                  <w:rPr>
                    <w:rFonts w:asciiTheme="majorHAnsi" w:hAnsiTheme="majorHAnsi"/>
                  </w:rPr>
                </w:rPrChange>
              </w:rPr>
            </w:pPr>
            <w:proofErr w:type="gramStart"/>
            <w:r w:rsidRPr="00A72D16">
              <w:rPr>
                <w:rFonts w:asciiTheme="majorHAnsi" w:hAnsiTheme="majorHAnsi"/>
                <w:highlight w:val="yellow"/>
                <w:rPrChange w:id="9" w:author="Nambaby Nguyen" w:date="2013-01-30T10:50:00Z">
                  <w:rPr>
                    <w:rFonts w:asciiTheme="majorHAnsi" w:hAnsiTheme="majorHAnsi"/>
                  </w:rPr>
                </w:rPrChange>
              </w:rPr>
              <w:t>locations</w:t>
            </w:r>
            <w:proofErr w:type="gramEnd"/>
          </w:p>
        </w:tc>
        <w:tc>
          <w:tcPr>
            <w:tcW w:w="5076" w:type="dxa"/>
          </w:tcPr>
          <w:p w14:paraId="10C85CB8" w14:textId="77777777" w:rsidR="00A72D16" w:rsidRPr="00A72D16" w:rsidRDefault="00A72D16" w:rsidP="00A72D16">
            <w:pPr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highlight w:val="yellow"/>
                <w:rPrChange w:id="10" w:author="Nambaby Nguyen" w:date="2013-01-30T10:50:00Z">
                  <w:rPr>
                    <w:rFonts w:asciiTheme="majorHAnsi" w:hAnsiTheme="majorHAnsi"/>
                  </w:rPr>
                </w:rPrChange>
              </w:rPr>
            </w:pPr>
            <w:r w:rsidRPr="00A72D16">
              <w:rPr>
                <w:rFonts w:asciiTheme="majorHAnsi" w:hAnsiTheme="majorHAnsi"/>
                <w:highlight w:val="yellow"/>
                <w:rPrChange w:id="11" w:author="Nambaby Nguyen" w:date="2013-01-30T10:50:00Z">
                  <w:rPr>
                    <w:rFonts w:asciiTheme="majorHAnsi" w:hAnsiTheme="majorHAnsi"/>
                  </w:rPr>
                </w:rPrChange>
              </w:rPr>
              <w:t>Stores information of a location</w:t>
            </w:r>
          </w:p>
        </w:tc>
      </w:tr>
      <w:tr w:rsidR="00A72D16" w:rsidRPr="00B70771" w14:paraId="30F24A7C" w14:textId="77777777" w:rsidTr="00A72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24EEEF6" w14:textId="77777777" w:rsidR="00A72D16" w:rsidRPr="00A72D16" w:rsidRDefault="00A72D16" w:rsidP="00A72D16">
            <w:pPr>
              <w:spacing w:line="276" w:lineRule="auto"/>
              <w:ind w:left="158"/>
              <w:rPr>
                <w:rFonts w:asciiTheme="majorHAnsi" w:hAnsiTheme="majorHAnsi"/>
                <w:highlight w:val="yellow"/>
                <w:rPrChange w:id="12" w:author="Nambaby Nguyen" w:date="2013-01-30T10:50:00Z">
                  <w:rPr>
                    <w:rFonts w:asciiTheme="majorHAnsi" w:hAnsiTheme="majorHAnsi"/>
                  </w:rPr>
                </w:rPrChange>
              </w:rPr>
            </w:pPr>
            <w:proofErr w:type="spellStart"/>
            <w:proofErr w:type="gramStart"/>
            <w:r w:rsidRPr="00A72D16">
              <w:rPr>
                <w:rFonts w:asciiTheme="majorHAnsi" w:hAnsiTheme="majorHAnsi"/>
                <w:highlight w:val="yellow"/>
                <w:rPrChange w:id="13" w:author="Nambaby Nguyen" w:date="2013-01-30T10:50:00Z">
                  <w:rPr>
                    <w:rFonts w:asciiTheme="majorHAnsi" w:hAnsiTheme="majorHAnsi"/>
                  </w:rPr>
                </w:rPrChange>
              </w:rPr>
              <w:t>locationtypes</w:t>
            </w:r>
            <w:proofErr w:type="spellEnd"/>
            <w:proofErr w:type="gramEnd"/>
          </w:p>
        </w:tc>
        <w:tc>
          <w:tcPr>
            <w:tcW w:w="5076" w:type="dxa"/>
          </w:tcPr>
          <w:p w14:paraId="1932123C" w14:textId="77777777" w:rsidR="00A72D16" w:rsidRPr="00A72D16" w:rsidRDefault="00A72D16" w:rsidP="00A72D16">
            <w:pPr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highlight w:val="yellow"/>
                <w:rPrChange w:id="14" w:author="Nambaby Nguyen" w:date="2013-01-30T10:50:00Z">
                  <w:rPr>
                    <w:rFonts w:asciiTheme="majorHAnsi" w:hAnsiTheme="majorHAnsi"/>
                  </w:rPr>
                </w:rPrChange>
              </w:rPr>
            </w:pPr>
            <w:r w:rsidRPr="00A72D16">
              <w:rPr>
                <w:rFonts w:asciiTheme="majorHAnsi" w:hAnsiTheme="majorHAnsi"/>
                <w:highlight w:val="yellow"/>
                <w:rPrChange w:id="15" w:author="Nambaby Nguyen" w:date="2013-01-30T10:50:00Z">
                  <w:rPr>
                    <w:rFonts w:asciiTheme="majorHAnsi" w:hAnsiTheme="majorHAnsi"/>
                  </w:rPr>
                </w:rPrChange>
              </w:rPr>
              <w:t>Store all kind of location</w:t>
            </w:r>
          </w:p>
        </w:tc>
      </w:tr>
      <w:tr w:rsidR="00A72D16" w:rsidRPr="00B70771" w14:paraId="693AA4C0" w14:textId="77777777" w:rsidTr="00A72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A2043D9" w14:textId="77777777" w:rsidR="00A72D16" w:rsidRPr="00B70771" w:rsidRDefault="00A72D16" w:rsidP="00A72D16">
            <w:pPr>
              <w:spacing w:line="276" w:lineRule="auto"/>
              <w:ind w:left="158"/>
              <w:rPr>
                <w:rFonts w:asciiTheme="majorHAnsi" w:hAnsiTheme="majorHAnsi"/>
              </w:rPr>
            </w:pPr>
            <w:proofErr w:type="gramStart"/>
            <w:ins w:id="16" w:author="Nambaby Nguyen" w:date="2013-01-30T10:47:00Z">
              <w:r w:rsidRPr="00B70771">
                <w:rPr>
                  <w:rFonts w:asciiTheme="majorHAnsi" w:hAnsiTheme="majorHAnsi"/>
                </w:rPr>
                <w:t>favorites</w:t>
              </w:r>
            </w:ins>
            <w:proofErr w:type="gramEnd"/>
            <w:del w:id="17" w:author="Nambaby Nguyen" w:date="2013-01-30T10:47:00Z">
              <w:r w:rsidRPr="00B70771" w:rsidDel="00A72D16">
                <w:rPr>
                  <w:rFonts w:asciiTheme="majorHAnsi" w:hAnsiTheme="majorHAnsi"/>
                </w:rPr>
                <w:delText>provinces</w:delText>
              </w:r>
            </w:del>
          </w:p>
        </w:tc>
        <w:tc>
          <w:tcPr>
            <w:tcW w:w="5076" w:type="dxa"/>
          </w:tcPr>
          <w:p w14:paraId="22D7BCA4" w14:textId="77777777" w:rsidR="00ED49B7" w:rsidRDefault="00A72D16" w:rsidP="00A72D16">
            <w:pPr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" w:author="Nambaby Nguyen" w:date="2013-01-30T11:37:00Z"/>
                <w:rFonts w:asciiTheme="majorHAnsi" w:hAnsiTheme="majorHAnsi"/>
              </w:rPr>
            </w:pPr>
            <w:ins w:id="19" w:author="Nambaby Nguyen" w:date="2013-01-30T10:47:00Z">
              <w:r w:rsidRPr="00B70771">
                <w:rPr>
                  <w:rFonts w:asciiTheme="majorHAnsi" w:hAnsiTheme="majorHAnsi"/>
                </w:rPr>
                <w:t>Stores favorite topics of users</w:t>
              </w:r>
            </w:ins>
          </w:p>
          <w:p w14:paraId="496CAD21" w14:textId="77777777" w:rsidR="00A72D16" w:rsidRPr="00B70771" w:rsidRDefault="00ED49B7" w:rsidP="00A72D16">
            <w:pPr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ins w:id="20" w:author="Nambaby Nguyen" w:date="2013-01-30T11:37:00Z">
              <w:r>
                <w:rPr>
                  <w:rFonts w:asciiTheme="majorHAnsi" w:hAnsiTheme="majorHAnsi"/>
                </w:rPr>
                <w:t>AddDate</w:t>
              </w:r>
            </w:ins>
            <w:proofErr w:type="spellEnd"/>
            <w:del w:id="21" w:author="Nambaby Nguyen" w:date="2013-01-30T10:47:00Z">
              <w:r w:rsidR="00A72D16" w:rsidRPr="00B70771" w:rsidDel="00A72D16">
                <w:rPr>
                  <w:rFonts w:asciiTheme="majorHAnsi" w:hAnsiTheme="majorHAnsi"/>
                </w:rPr>
                <w:delText xml:space="preserve">Store all provinces </w:delText>
              </w:r>
            </w:del>
          </w:p>
        </w:tc>
      </w:tr>
      <w:tr w:rsidR="00A72D16" w:rsidRPr="00B70771" w14:paraId="7C87C389" w14:textId="77777777" w:rsidTr="00A72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9CF4AD2" w14:textId="77777777" w:rsidR="00A72D16" w:rsidRPr="00C75F31" w:rsidRDefault="00A72D16" w:rsidP="00A72D16">
            <w:pPr>
              <w:spacing w:line="276" w:lineRule="auto"/>
              <w:ind w:left="158"/>
              <w:rPr>
                <w:rFonts w:asciiTheme="majorHAnsi" w:hAnsiTheme="majorHAnsi"/>
                <w:highlight w:val="yellow"/>
                <w:rPrChange w:id="22" w:author="Nambaby Nguyen" w:date="2013-01-30T11:12:00Z">
                  <w:rPr>
                    <w:rFonts w:asciiTheme="majorHAnsi" w:hAnsiTheme="majorHAnsi"/>
                  </w:rPr>
                </w:rPrChange>
              </w:rPr>
            </w:pPr>
            <w:proofErr w:type="spellStart"/>
            <w:proofErr w:type="gramStart"/>
            <w:r w:rsidRPr="00C75F31">
              <w:rPr>
                <w:rFonts w:asciiTheme="majorHAnsi" w:hAnsiTheme="majorHAnsi"/>
                <w:highlight w:val="yellow"/>
                <w:rPrChange w:id="23" w:author="Nambaby Nguyen" w:date="2013-01-30T11:12:00Z">
                  <w:rPr>
                    <w:rFonts w:asciiTheme="majorHAnsi" w:hAnsiTheme="majorHAnsi"/>
                  </w:rPr>
                </w:rPrChange>
              </w:rPr>
              <w:t>ratetopics</w:t>
            </w:r>
            <w:proofErr w:type="spellEnd"/>
            <w:proofErr w:type="gramEnd"/>
          </w:p>
        </w:tc>
        <w:tc>
          <w:tcPr>
            <w:tcW w:w="5076" w:type="dxa"/>
          </w:tcPr>
          <w:p w14:paraId="7076116F" w14:textId="77777777" w:rsidR="00A72D16" w:rsidRPr="00C75F31" w:rsidRDefault="00A72D16" w:rsidP="00A72D16">
            <w:pPr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highlight w:val="yellow"/>
                <w:rPrChange w:id="24" w:author="Nambaby Nguyen" w:date="2013-01-30T11:12:00Z">
                  <w:rPr>
                    <w:rFonts w:asciiTheme="majorHAnsi" w:hAnsiTheme="majorHAnsi"/>
                  </w:rPr>
                </w:rPrChange>
              </w:rPr>
            </w:pPr>
            <w:r w:rsidRPr="00C75F31">
              <w:rPr>
                <w:rFonts w:asciiTheme="majorHAnsi" w:hAnsiTheme="majorHAnsi"/>
                <w:highlight w:val="yellow"/>
                <w:rPrChange w:id="25" w:author="Nambaby Nguyen" w:date="2013-01-30T11:12:00Z">
                  <w:rPr>
                    <w:rFonts w:asciiTheme="majorHAnsi" w:hAnsiTheme="majorHAnsi"/>
                  </w:rPr>
                </w:rPrChange>
              </w:rPr>
              <w:t>Stores who has rated a topic</w:t>
            </w:r>
            <w:ins w:id="26" w:author="Nambaby Nguyen" w:date="2013-01-30T10:51:00Z">
              <w:r w:rsidRPr="00C75F31">
                <w:rPr>
                  <w:rFonts w:asciiTheme="majorHAnsi" w:hAnsiTheme="majorHAnsi"/>
                  <w:highlight w:val="yellow"/>
                  <w:rPrChange w:id="27" w:author="Nambaby Nguyen" w:date="2013-01-30T11:12:00Z">
                    <w:rPr>
                      <w:rFonts w:asciiTheme="majorHAnsi" w:hAnsiTheme="majorHAnsi"/>
                    </w:rPr>
                  </w:rPrChange>
                </w:rPr>
                <w:t xml:space="preserve"> --- no need?</w:t>
              </w:r>
            </w:ins>
          </w:p>
        </w:tc>
      </w:tr>
      <w:tr w:rsidR="00A72D16" w:rsidRPr="00B70771" w14:paraId="1DD1EAA2" w14:textId="77777777" w:rsidTr="00A72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F65547A" w14:textId="77777777" w:rsidR="00A72D16" w:rsidRPr="00C75F31" w:rsidRDefault="00A72D16" w:rsidP="00A72D16">
            <w:pPr>
              <w:ind w:left="158"/>
              <w:rPr>
                <w:rFonts w:asciiTheme="majorHAnsi" w:hAnsiTheme="majorHAnsi"/>
                <w:highlight w:val="yellow"/>
                <w:rPrChange w:id="28" w:author="Nambaby Nguyen" w:date="2013-01-30T11:12:00Z">
                  <w:rPr>
                    <w:rFonts w:asciiTheme="majorHAnsi" w:hAnsiTheme="majorHAnsi"/>
                  </w:rPr>
                </w:rPrChange>
              </w:rPr>
            </w:pPr>
            <w:proofErr w:type="spellStart"/>
            <w:proofErr w:type="gramStart"/>
            <w:r w:rsidRPr="00C75F31">
              <w:rPr>
                <w:rFonts w:asciiTheme="majorHAnsi" w:hAnsiTheme="majorHAnsi"/>
                <w:highlight w:val="yellow"/>
                <w:rPrChange w:id="29" w:author="Nambaby Nguyen" w:date="2013-01-30T11:12:00Z">
                  <w:rPr>
                    <w:rFonts w:asciiTheme="majorHAnsi" w:hAnsiTheme="majorHAnsi"/>
                  </w:rPr>
                </w:rPrChange>
              </w:rPr>
              <w:t>reportspams</w:t>
            </w:r>
            <w:proofErr w:type="spellEnd"/>
            <w:proofErr w:type="gramEnd"/>
          </w:p>
        </w:tc>
        <w:tc>
          <w:tcPr>
            <w:tcW w:w="5076" w:type="dxa"/>
          </w:tcPr>
          <w:p w14:paraId="6D66DA4F" w14:textId="77777777" w:rsidR="00A72D16" w:rsidRPr="00C75F31" w:rsidRDefault="00A72D16" w:rsidP="00A72D16">
            <w:pPr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highlight w:val="yellow"/>
                <w:rPrChange w:id="30" w:author="Nambaby Nguyen" w:date="2013-01-30T11:12:00Z">
                  <w:rPr>
                    <w:rFonts w:asciiTheme="majorHAnsi" w:hAnsiTheme="majorHAnsi"/>
                  </w:rPr>
                </w:rPrChange>
              </w:rPr>
            </w:pPr>
            <w:r w:rsidRPr="00C75F31">
              <w:rPr>
                <w:rFonts w:asciiTheme="majorHAnsi" w:hAnsiTheme="majorHAnsi"/>
                <w:highlight w:val="yellow"/>
                <w:rPrChange w:id="31" w:author="Nambaby Nguyen" w:date="2013-01-30T11:12:00Z">
                  <w:rPr>
                    <w:rFonts w:asciiTheme="majorHAnsi" w:hAnsiTheme="majorHAnsi"/>
                  </w:rPr>
                </w:rPrChange>
              </w:rPr>
              <w:t xml:space="preserve">Stores </w:t>
            </w:r>
            <w:proofErr w:type="gramStart"/>
            <w:ins w:id="32" w:author="Nambaby Nguyen" w:date="2013-01-30T10:52:00Z">
              <w:r w:rsidRPr="00C75F31">
                <w:rPr>
                  <w:rFonts w:asciiTheme="majorHAnsi" w:hAnsiTheme="majorHAnsi"/>
                  <w:highlight w:val="yellow"/>
                  <w:rPrChange w:id="33" w:author="Nambaby Nguyen" w:date="2013-01-30T11:12:00Z">
                    <w:rPr>
                      <w:rFonts w:asciiTheme="majorHAnsi" w:hAnsiTheme="majorHAnsi"/>
                    </w:rPr>
                  </w:rPrChange>
                </w:rPr>
                <w:t>post which</w:t>
              </w:r>
              <w:proofErr w:type="gramEnd"/>
              <w:r w:rsidRPr="00C75F31">
                <w:rPr>
                  <w:rFonts w:asciiTheme="majorHAnsi" w:hAnsiTheme="majorHAnsi"/>
                  <w:highlight w:val="yellow"/>
                  <w:rPrChange w:id="34" w:author="Nambaby Nguyen" w:date="2013-01-30T11:12:00Z">
                    <w:rPr>
                      <w:rFonts w:asciiTheme="majorHAnsi" w:hAnsiTheme="majorHAnsi"/>
                    </w:rPr>
                  </w:rPrChange>
                </w:rPr>
                <w:t xml:space="preserve"> is</w:t>
              </w:r>
            </w:ins>
            <w:del w:id="35" w:author="Nambaby Nguyen" w:date="2013-01-30T10:52:00Z">
              <w:r w:rsidRPr="00C75F31" w:rsidDel="00A72D16">
                <w:rPr>
                  <w:rFonts w:asciiTheme="majorHAnsi" w:hAnsiTheme="majorHAnsi"/>
                  <w:highlight w:val="yellow"/>
                  <w:rPrChange w:id="36" w:author="Nambaby Nguyen" w:date="2013-01-30T11:12:00Z">
                    <w:rPr>
                      <w:rFonts w:asciiTheme="majorHAnsi" w:hAnsiTheme="majorHAnsi"/>
                    </w:rPr>
                  </w:rPrChange>
                </w:rPr>
                <w:delText>who has</w:delText>
              </w:r>
            </w:del>
            <w:r w:rsidRPr="00C75F31">
              <w:rPr>
                <w:rFonts w:asciiTheme="majorHAnsi" w:hAnsiTheme="majorHAnsi"/>
                <w:highlight w:val="yellow"/>
                <w:rPrChange w:id="37" w:author="Nambaby Nguyen" w:date="2013-01-30T11:12:00Z">
                  <w:rPr>
                    <w:rFonts w:asciiTheme="majorHAnsi" w:hAnsiTheme="majorHAnsi"/>
                  </w:rPr>
                </w:rPrChange>
              </w:rPr>
              <w:t xml:space="preserve"> reported</w:t>
            </w:r>
            <w:del w:id="38" w:author="Nambaby Nguyen" w:date="2013-01-30T10:53:00Z">
              <w:r w:rsidRPr="00C75F31" w:rsidDel="00A72D16">
                <w:rPr>
                  <w:rFonts w:asciiTheme="majorHAnsi" w:hAnsiTheme="majorHAnsi"/>
                  <w:highlight w:val="yellow"/>
                  <w:rPrChange w:id="39" w:author="Nambaby Nguyen" w:date="2013-01-30T11:12:00Z">
                    <w:rPr>
                      <w:rFonts w:asciiTheme="majorHAnsi" w:hAnsiTheme="majorHAnsi"/>
                    </w:rPr>
                  </w:rPrChange>
                </w:rPr>
                <w:delText xml:space="preserve"> </w:delText>
              </w:r>
            </w:del>
            <w:del w:id="40" w:author="Nambaby Nguyen" w:date="2013-01-30T10:52:00Z">
              <w:r w:rsidRPr="00C75F31" w:rsidDel="00A72D16">
                <w:rPr>
                  <w:rFonts w:asciiTheme="majorHAnsi" w:hAnsiTheme="majorHAnsi"/>
                  <w:highlight w:val="yellow"/>
                  <w:rPrChange w:id="41" w:author="Nambaby Nguyen" w:date="2013-01-30T11:12:00Z">
                    <w:rPr>
                      <w:rFonts w:asciiTheme="majorHAnsi" w:hAnsiTheme="majorHAnsi"/>
                    </w:rPr>
                  </w:rPrChange>
                </w:rPr>
                <w:delText xml:space="preserve">a </w:delText>
              </w:r>
            </w:del>
            <w:del w:id="42" w:author="Nambaby Nguyen" w:date="2013-01-30T10:53:00Z">
              <w:r w:rsidRPr="00C75F31" w:rsidDel="00A72D16">
                <w:rPr>
                  <w:rFonts w:asciiTheme="majorHAnsi" w:hAnsiTheme="majorHAnsi"/>
                  <w:highlight w:val="yellow"/>
                  <w:rPrChange w:id="43" w:author="Nambaby Nguyen" w:date="2013-01-30T11:12:00Z">
                    <w:rPr>
                      <w:rFonts w:asciiTheme="majorHAnsi" w:hAnsiTheme="majorHAnsi"/>
                    </w:rPr>
                  </w:rPrChange>
                </w:rPr>
                <w:delText>topic</w:delText>
              </w:r>
            </w:del>
            <w:r w:rsidRPr="00C75F31">
              <w:rPr>
                <w:rFonts w:asciiTheme="majorHAnsi" w:hAnsiTheme="majorHAnsi"/>
                <w:highlight w:val="yellow"/>
                <w:rPrChange w:id="44" w:author="Nambaby Nguyen" w:date="2013-01-30T11:12:00Z">
                  <w:rPr>
                    <w:rFonts w:asciiTheme="majorHAnsi" w:hAnsiTheme="majorHAnsi"/>
                  </w:rPr>
                </w:rPrChange>
              </w:rPr>
              <w:t xml:space="preserve"> as</w:t>
            </w:r>
            <w:ins w:id="45" w:author="Nambaby Nguyen" w:date="2013-01-30T10:53:00Z">
              <w:r w:rsidRPr="00C75F31">
                <w:rPr>
                  <w:rFonts w:asciiTheme="majorHAnsi" w:hAnsiTheme="majorHAnsi"/>
                  <w:highlight w:val="yellow"/>
                  <w:rPrChange w:id="46" w:author="Nambaby Nguyen" w:date="2013-01-30T11:12:00Z">
                    <w:rPr>
                      <w:rFonts w:asciiTheme="majorHAnsi" w:hAnsiTheme="majorHAnsi"/>
                    </w:rPr>
                  </w:rPrChange>
                </w:rPr>
                <w:t xml:space="preserve"> spam</w:t>
              </w:r>
            </w:ins>
            <w:ins w:id="47" w:author="Nambaby Nguyen" w:date="2013-01-30T11:12:00Z">
              <w:r w:rsidR="00C75F31" w:rsidRPr="00C75F31">
                <w:rPr>
                  <w:rFonts w:asciiTheme="majorHAnsi" w:hAnsiTheme="majorHAnsi"/>
                  <w:highlight w:val="yellow"/>
                  <w:rPrChange w:id="48" w:author="Nambaby Nguyen" w:date="2013-01-30T11:12:00Z">
                    <w:rPr>
                      <w:rFonts w:asciiTheme="majorHAnsi" w:hAnsiTheme="majorHAnsi"/>
                    </w:rPr>
                  </w:rPrChange>
                </w:rPr>
                <w:t>?</w:t>
              </w:r>
            </w:ins>
            <w:del w:id="49" w:author="Nambaby Nguyen" w:date="2013-01-30T10:53:00Z">
              <w:r w:rsidRPr="00C75F31" w:rsidDel="00A72D16">
                <w:rPr>
                  <w:rFonts w:asciiTheme="majorHAnsi" w:hAnsiTheme="majorHAnsi"/>
                  <w:highlight w:val="yellow"/>
                  <w:rPrChange w:id="50" w:author="Nambaby Nguyen" w:date="2013-01-30T11:12:00Z">
                    <w:rPr>
                      <w:rFonts w:asciiTheme="majorHAnsi" w:hAnsiTheme="majorHAnsi"/>
                    </w:rPr>
                  </w:rPrChange>
                </w:rPr>
                <w:delText xml:space="preserve"> spam/inappropriate</w:delText>
              </w:r>
            </w:del>
          </w:p>
        </w:tc>
      </w:tr>
      <w:tr w:rsidR="00A72D16" w:rsidRPr="00B70771" w14:paraId="6678B815" w14:textId="77777777" w:rsidTr="00A72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9230BEA" w14:textId="77777777" w:rsidR="00A72D16" w:rsidRPr="00B70771" w:rsidRDefault="00A72D16" w:rsidP="00A72D16">
            <w:pPr>
              <w:spacing w:line="276" w:lineRule="auto"/>
              <w:ind w:left="158"/>
              <w:rPr>
                <w:rFonts w:asciiTheme="majorHAnsi" w:hAnsiTheme="majorHAnsi"/>
              </w:rPr>
            </w:pPr>
            <w:proofErr w:type="gramStart"/>
            <w:r w:rsidRPr="00B70771">
              <w:rPr>
                <w:rFonts w:asciiTheme="majorHAnsi" w:hAnsiTheme="majorHAnsi"/>
              </w:rPr>
              <w:t>roles</w:t>
            </w:r>
            <w:proofErr w:type="gramEnd"/>
          </w:p>
        </w:tc>
        <w:tc>
          <w:tcPr>
            <w:tcW w:w="5076" w:type="dxa"/>
          </w:tcPr>
          <w:p w14:paraId="708CD949" w14:textId="77777777" w:rsidR="00A72D16" w:rsidRPr="00B70771" w:rsidRDefault="00A72D16" w:rsidP="00A72D16">
            <w:pPr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70771">
              <w:rPr>
                <w:rFonts w:asciiTheme="majorHAnsi" w:hAnsiTheme="majorHAnsi"/>
              </w:rPr>
              <w:t>Stores roles in the system</w:t>
            </w:r>
            <w:ins w:id="51" w:author="Nambaby Nguyen" w:date="2013-01-30T10:53:00Z">
              <w:r>
                <w:rPr>
                  <w:rFonts w:asciiTheme="majorHAnsi" w:hAnsiTheme="majorHAnsi"/>
                </w:rPr>
                <w:t xml:space="preserve"> </w:t>
              </w:r>
            </w:ins>
            <w:ins w:id="52" w:author="Nambaby Nguyen" w:date="2013-01-30T10:55:00Z">
              <w:r>
                <w:rPr>
                  <w:rFonts w:asciiTheme="majorHAnsi" w:hAnsiTheme="majorHAnsi"/>
                </w:rPr>
                <w:t>for all kinds of users</w:t>
              </w:r>
            </w:ins>
          </w:p>
        </w:tc>
      </w:tr>
      <w:tr w:rsidR="00A72D16" w:rsidRPr="00B70771" w14:paraId="6A820533" w14:textId="77777777" w:rsidTr="00A72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03AF37E" w14:textId="77777777" w:rsidR="00A72D16" w:rsidRPr="00B70771" w:rsidRDefault="00A72D16" w:rsidP="00A72D16">
            <w:pPr>
              <w:ind w:left="158"/>
              <w:rPr>
                <w:rFonts w:asciiTheme="majorHAnsi" w:hAnsiTheme="majorHAnsi"/>
              </w:rPr>
            </w:pPr>
            <w:proofErr w:type="spellStart"/>
            <w:proofErr w:type="gramStart"/>
            <w:r w:rsidRPr="00B70771">
              <w:rPr>
                <w:rFonts w:asciiTheme="majorHAnsi" w:hAnsiTheme="majorHAnsi"/>
              </w:rPr>
              <w:t>statustopics</w:t>
            </w:r>
            <w:proofErr w:type="spellEnd"/>
            <w:proofErr w:type="gramEnd"/>
          </w:p>
        </w:tc>
        <w:tc>
          <w:tcPr>
            <w:tcW w:w="5076" w:type="dxa"/>
          </w:tcPr>
          <w:p w14:paraId="309BF7E6" w14:textId="77777777" w:rsidR="00A72D16" w:rsidRPr="00B70771" w:rsidRDefault="00A72D16" w:rsidP="00A72D16">
            <w:pPr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70771">
              <w:rPr>
                <w:rFonts w:asciiTheme="majorHAnsi" w:hAnsiTheme="majorHAnsi"/>
              </w:rPr>
              <w:t>Stores status of topics</w:t>
            </w:r>
          </w:p>
        </w:tc>
      </w:tr>
      <w:tr w:rsidR="00A72D16" w:rsidRPr="00B70771" w14:paraId="224C4CBC" w14:textId="77777777" w:rsidTr="00A72D16">
        <w:tc>
          <w:tcPr>
            <w:tcW w:w="2952" w:type="dxa"/>
          </w:tcPr>
          <w:p w14:paraId="190E5CC8" w14:textId="77777777" w:rsidR="00A72D16" w:rsidRPr="00B70771" w:rsidRDefault="00A72D16" w:rsidP="00A72D16">
            <w:pPr>
              <w:spacing w:line="276" w:lineRule="auto"/>
              <w:ind w:left="158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proofErr w:type="gramStart"/>
            <w:r w:rsidRPr="00B70771">
              <w:rPr>
                <w:rFonts w:asciiTheme="majorHAnsi" w:hAnsiTheme="majorHAnsi"/>
              </w:rPr>
              <w:t>topicimages</w:t>
            </w:r>
            <w:proofErr w:type="spellEnd"/>
            <w:proofErr w:type="gramEnd"/>
          </w:p>
        </w:tc>
        <w:tc>
          <w:tcPr>
            <w:tcW w:w="5076" w:type="dxa"/>
          </w:tcPr>
          <w:p w14:paraId="570A23AB" w14:textId="77777777" w:rsidR="00A72D16" w:rsidRDefault="00A72D16" w:rsidP="00A72D16">
            <w:pPr>
              <w:ind w:left="162"/>
              <w:rPr>
                <w:ins w:id="53" w:author="Nambaby Nguyen" w:date="2013-01-30T11:38:00Z"/>
                <w:rFonts w:asciiTheme="majorHAnsi" w:hAnsiTheme="majorHAnsi"/>
              </w:rPr>
            </w:pPr>
            <w:r w:rsidRPr="00B70771">
              <w:rPr>
                <w:rFonts w:asciiTheme="majorHAnsi" w:hAnsiTheme="majorHAnsi"/>
              </w:rPr>
              <w:t>Stores images on topics</w:t>
            </w:r>
          </w:p>
          <w:p w14:paraId="3B074E1C" w14:textId="77777777" w:rsidR="00ED49B7" w:rsidRPr="00B70771" w:rsidRDefault="00ED49B7" w:rsidP="00A72D16">
            <w:pPr>
              <w:ind w:left="162"/>
              <w:rPr>
                <w:rFonts w:asciiTheme="majorHAnsi" w:hAnsiTheme="majorHAnsi"/>
              </w:rPr>
            </w:pPr>
            <w:ins w:id="54" w:author="Nambaby Nguyen" w:date="2013-01-30T11:38:00Z">
              <w:r>
                <w:rPr>
                  <w:rFonts w:asciiTheme="majorHAnsi" w:hAnsiTheme="majorHAnsi"/>
                </w:rPr>
                <w:t>Description</w:t>
              </w:r>
            </w:ins>
            <w:ins w:id="55" w:author="Nambaby Nguyen" w:date="2013-01-30T11:39:00Z">
              <w:r>
                <w:rPr>
                  <w:rFonts w:asciiTheme="majorHAnsi" w:hAnsiTheme="majorHAnsi"/>
                </w:rPr>
                <w:t>, Title</w:t>
              </w:r>
            </w:ins>
          </w:p>
        </w:tc>
      </w:tr>
      <w:tr w:rsidR="00A72D16" w:rsidRPr="00B70771" w14:paraId="0B909B5B" w14:textId="77777777" w:rsidTr="00A72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428837D" w14:textId="77777777" w:rsidR="00A72D16" w:rsidRPr="00B70771" w:rsidRDefault="00A72D16" w:rsidP="00A72D16">
            <w:pPr>
              <w:spacing w:line="276" w:lineRule="auto"/>
              <w:ind w:left="158"/>
              <w:rPr>
                <w:rFonts w:asciiTheme="majorHAnsi" w:hAnsiTheme="majorHAnsi"/>
              </w:rPr>
            </w:pPr>
            <w:proofErr w:type="gramStart"/>
            <w:r w:rsidRPr="00B70771">
              <w:rPr>
                <w:rFonts w:asciiTheme="majorHAnsi" w:hAnsiTheme="majorHAnsi"/>
              </w:rPr>
              <w:t>topics</w:t>
            </w:r>
            <w:proofErr w:type="gramEnd"/>
          </w:p>
        </w:tc>
        <w:tc>
          <w:tcPr>
            <w:tcW w:w="5076" w:type="dxa"/>
          </w:tcPr>
          <w:p w14:paraId="01493F49" w14:textId="77777777" w:rsidR="00B25C88" w:rsidRDefault="00A72D16" w:rsidP="00A72D16">
            <w:pPr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6" w:author="Nambaby Nguyen" w:date="2013-01-30T11:40:00Z"/>
                <w:rFonts w:asciiTheme="majorHAnsi" w:hAnsiTheme="majorHAnsi"/>
              </w:rPr>
            </w:pPr>
            <w:r w:rsidRPr="00B70771">
              <w:rPr>
                <w:rFonts w:asciiTheme="majorHAnsi" w:hAnsiTheme="majorHAnsi"/>
              </w:rPr>
              <w:t>Store general information of topic</w:t>
            </w:r>
            <w:ins w:id="57" w:author="Nambaby Nguyen" w:date="2013-01-30T10:54:00Z">
              <w:r>
                <w:rPr>
                  <w:rFonts w:asciiTheme="majorHAnsi" w:hAnsiTheme="majorHAnsi"/>
                </w:rPr>
                <w:t>s</w:t>
              </w:r>
            </w:ins>
          </w:p>
          <w:p w14:paraId="720D8412" w14:textId="77777777" w:rsidR="00A72D16" w:rsidRPr="00B70771" w:rsidRDefault="00B25C88" w:rsidP="00A72D16">
            <w:pPr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ins w:id="58" w:author="Nambaby Nguyen" w:date="2013-01-30T11:40:00Z">
              <w:r>
                <w:rPr>
                  <w:rFonts w:asciiTheme="majorHAnsi" w:hAnsiTheme="majorHAnsi"/>
                </w:rPr>
                <w:t>Remove Phone</w:t>
              </w:r>
            </w:ins>
            <w:ins w:id="59" w:author="Nambaby Nguyen" w:date="2013-01-30T11:41:00Z">
              <w:r>
                <w:rPr>
                  <w:rFonts w:asciiTheme="majorHAnsi" w:hAnsiTheme="majorHAnsi"/>
                </w:rPr>
                <w:t>, Owner</w:t>
              </w:r>
            </w:ins>
            <w:ins w:id="60" w:author="Nambaby Nguyen" w:date="2013-01-30T11:42:00Z">
              <w:r>
                <w:rPr>
                  <w:rFonts w:asciiTheme="majorHAnsi" w:hAnsiTheme="majorHAnsi"/>
                </w:rPr>
                <w:t>….</w:t>
              </w:r>
            </w:ins>
            <w:bookmarkStart w:id="61" w:name="_GoBack"/>
            <w:bookmarkEnd w:id="61"/>
            <w:del w:id="62" w:author="Nambaby Nguyen" w:date="2013-01-30T10:54:00Z">
              <w:r w:rsidR="00A72D16" w:rsidRPr="00B70771" w:rsidDel="00A72D16">
                <w:rPr>
                  <w:rFonts w:asciiTheme="majorHAnsi" w:hAnsiTheme="majorHAnsi"/>
                </w:rPr>
                <w:delText>s</w:delText>
              </w:r>
            </w:del>
          </w:p>
        </w:tc>
      </w:tr>
      <w:tr w:rsidR="00A72D16" w:rsidRPr="00B70771" w14:paraId="38316B8B" w14:textId="77777777" w:rsidTr="00A72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5A4B7F7" w14:textId="77777777" w:rsidR="00A72D16" w:rsidRPr="00B70771" w:rsidRDefault="00A72D16" w:rsidP="00A72D16">
            <w:pPr>
              <w:spacing w:line="276" w:lineRule="auto"/>
              <w:ind w:left="158"/>
              <w:rPr>
                <w:rFonts w:asciiTheme="majorHAnsi" w:hAnsiTheme="majorHAnsi"/>
              </w:rPr>
            </w:pPr>
            <w:proofErr w:type="spellStart"/>
            <w:proofErr w:type="gramStart"/>
            <w:r w:rsidRPr="00B70771">
              <w:rPr>
                <w:rFonts w:asciiTheme="majorHAnsi" w:hAnsiTheme="majorHAnsi"/>
              </w:rPr>
              <w:t>topictypes</w:t>
            </w:r>
            <w:proofErr w:type="spellEnd"/>
            <w:proofErr w:type="gramEnd"/>
          </w:p>
        </w:tc>
        <w:tc>
          <w:tcPr>
            <w:tcW w:w="5076" w:type="dxa"/>
          </w:tcPr>
          <w:p w14:paraId="5B326AA0" w14:textId="77777777" w:rsidR="00A72D16" w:rsidRPr="00B70771" w:rsidRDefault="00A72D16" w:rsidP="00A72D16">
            <w:pPr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70771">
              <w:rPr>
                <w:rFonts w:asciiTheme="majorHAnsi" w:hAnsiTheme="majorHAnsi"/>
              </w:rPr>
              <w:t>Store all kind of topic</w:t>
            </w:r>
          </w:p>
        </w:tc>
      </w:tr>
      <w:tr w:rsidR="00A72D16" w:rsidRPr="00B70771" w14:paraId="1EBC1BD3" w14:textId="77777777" w:rsidTr="00A72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AF79128" w14:textId="77777777" w:rsidR="00A72D16" w:rsidRPr="00B70771" w:rsidRDefault="00A72D16" w:rsidP="00A72D16">
            <w:pPr>
              <w:spacing w:line="276" w:lineRule="auto"/>
              <w:ind w:left="158"/>
              <w:rPr>
                <w:rFonts w:asciiTheme="majorHAnsi" w:hAnsiTheme="majorHAnsi"/>
              </w:rPr>
            </w:pPr>
            <w:proofErr w:type="gramStart"/>
            <w:r w:rsidRPr="00B70771">
              <w:rPr>
                <w:rFonts w:asciiTheme="majorHAnsi" w:hAnsiTheme="majorHAnsi"/>
              </w:rPr>
              <w:t>users</w:t>
            </w:r>
            <w:proofErr w:type="gramEnd"/>
          </w:p>
        </w:tc>
        <w:tc>
          <w:tcPr>
            <w:tcW w:w="5076" w:type="dxa"/>
          </w:tcPr>
          <w:p w14:paraId="66888751" w14:textId="77777777" w:rsidR="00A72D16" w:rsidRPr="00B70771" w:rsidRDefault="00A72D16" w:rsidP="00A72D16">
            <w:pPr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70771">
              <w:rPr>
                <w:rFonts w:asciiTheme="majorHAnsi" w:hAnsiTheme="majorHAnsi"/>
              </w:rPr>
              <w:t>Stores information of users</w:t>
            </w:r>
          </w:p>
        </w:tc>
      </w:tr>
      <w:tr w:rsidR="00A72D16" w:rsidRPr="00B70771" w14:paraId="332849DA" w14:textId="77777777" w:rsidTr="00A72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184289F" w14:textId="77777777" w:rsidR="00A72D16" w:rsidRPr="00803727" w:rsidRDefault="00A72D16" w:rsidP="00A72D16">
            <w:pPr>
              <w:ind w:left="158"/>
              <w:rPr>
                <w:rFonts w:asciiTheme="majorHAnsi" w:hAnsiTheme="majorHAnsi"/>
                <w:highlight w:val="yellow"/>
                <w:rPrChange w:id="63" w:author="Nambaby Nguyen" w:date="2013-01-30T11:29:00Z">
                  <w:rPr>
                    <w:rFonts w:asciiTheme="majorHAnsi" w:hAnsiTheme="majorHAnsi"/>
                  </w:rPr>
                </w:rPrChange>
              </w:rPr>
            </w:pPr>
            <w:proofErr w:type="spellStart"/>
            <w:proofErr w:type="gramStart"/>
            <w:r w:rsidRPr="00803727">
              <w:rPr>
                <w:rFonts w:asciiTheme="majorHAnsi" w:hAnsiTheme="majorHAnsi"/>
                <w:highlight w:val="yellow"/>
                <w:rPrChange w:id="64" w:author="Nambaby Nguyen" w:date="2013-01-30T11:29:00Z">
                  <w:rPr>
                    <w:rFonts w:asciiTheme="majorHAnsi" w:hAnsiTheme="majorHAnsi"/>
                  </w:rPr>
                </w:rPrChange>
              </w:rPr>
              <w:t>activityhistory</w:t>
            </w:r>
            <w:proofErr w:type="spellEnd"/>
            <w:proofErr w:type="gramEnd"/>
          </w:p>
        </w:tc>
        <w:tc>
          <w:tcPr>
            <w:tcW w:w="5076" w:type="dxa"/>
          </w:tcPr>
          <w:p w14:paraId="361733BA" w14:textId="77777777" w:rsidR="00A72D16" w:rsidRPr="00803727" w:rsidRDefault="00A72D16" w:rsidP="00A72D16">
            <w:pPr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highlight w:val="yellow"/>
                <w:rPrChange w:id="65" w:author="Nambaby Nguyen" w:date="2013-01-30T11:29:00Z">
                  <w:rPr>
                    <w:rFonts w:asciiTheme="majorHAnsi" w:hAnsiTheme="majorHAnsi"/>
                  </w:rPr>
                </w:rPrChange>
              </w:rPr>
            </w:pPr>
            <w:r w:rsidRPr="00803727">
              <w:rPr>
                <w:rFonts w:asciiTheme="majorHAnsi" w:hAnsiTheme="majorHAnsi"/>
                <w:highlight w:val="yellow"/>
                <w:rPrChange w:id="66" w:author="Nambaby Nguyen" w:date="2013-01-30T11:29:00Z">
                  <w:rPr>
                    <w:rFonts w:asciiTheme="majorHAnsi" w:hAnsiTheme="majorHAnsi"/>
                  </w:rPr>
                </w:rPrChange>
              </w:rPr>
              <w:t>Stores information of all activity history</w:t>
            </w:r>
            <w:ins w:id="67" w:author="Nambaby Nguyen" w:date="2013-01-30T10:55:00Z">
              <w:r w:rsidRPr="00803727">
                <w:rPr>
                  <w:rFonts w:asciiTheme="majorHAnsi" w:hAnsiTheme="majorHAnsi"/>
                  <w:highlight w:val="yellow"/>
                  <w:rPrChange w:id="68" w:author="Nambaby Nguyen" w:date="2013-01-30T11:29:00Z">
                    <w:rPr>
                      <w:rFonts w:asciiTheme="majorHAnsi" w:hAnsiTheme="majorHAnsi"/>
                    </w:rPr>
                  </w:rPrChange>
                </w:rPr>
                <w:t xml:space="preserve"> no need?</w:t>
              </w:r>
            </w:ins>
          </w:p>
        </w:tc>
      </w:tr>
      <w:tr w:rsidR="00A72D16" w:rsidRPr="00B70771" w14:paraId="6A62FF32" w14:textId="77777777" w:rsidTr="00A72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BA5FD86" w14:textId="77777777" w:rsidR="00A72D16" w:rsidRPr="00803727" w:rsidRDefault="00A72D16" w:rsidP="00A72D16">
            <w:pPr>
              <w:ind w:left="158"/>
              <w:rPr>
                <w:rFonts w:asciiTheme="majorHAnsi" w:hAnsiTheme="majorHAnsi"/>
                <w:highlight w:val="yellow"/>
                <w:rPrChange w:id="69" w:author="Nambaby Nguyen" w:date="2013-01-30T11:29:00Z">
                  <w:rPr>
                    <w:rFonts w:asciiTheme="majorHAnsi" w:hAnsiTheme="majorHAnsi"/>
                  </w:rPr>
                </w:rPrChange>
              </w:rPr>
            </w:pPr>
            <w:proofErr w:type="spellStart"/>
            <w:proofErr w:type="gramStart"/>
            <w:r w:rsidRPr="00803727">
              <w:rPr>
                <w:rFonts w:asciiTheme="majorHAnsi" w:hAnsiTheme="majorHAnsi"/>
                <w:highlight w:val="yellow"/>
                <w:rPrChange w:id="70" w:author="Nambaby Nguyen" w:date="2013-01-30T11:29:00Z">
                  <w:rPr>
                    <w:rFonts w:asciiTheme="majorHAnsi" w:hAnsiTheme="majorHAnsi"/>
                  </w:rPr>
                </w:rPrChange>
              </w:rPr>
              <w:t>activitytypes</w:t>
            </w:r>
            <w:proofErr w:type="spellEnd"/>
            <w:proofErr w:type="gramEnd"/>
          </w:p>
        </w:tc>
        <w:tc>
          <w:tcPr>
            <w:tcW w:w="5076" w:type="dxa"/>
          </w:tcPr>
          <w:p w14:paraId="19FBC28B" w14:textId="77777777" w:rsidR="00A72D16" w:rsidRPr="00803727" w:rsidRDefault="00A72D16" w:rsidP="00A72D16">
            <w:pPr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highlight w:val="yellow"/>
                <w:rPrChange w:id="71" w:author="Nambaby Nguyen" w:date="2013-01-30T11:29:00Z">
                  <w:rPr>
                    <w:rFonts w:asciiTheme="majorHAnsi" w:hAnsiTheme="majorHAnsi"/>
                  </w:rPr>
                </w:rPrChange>
              </w:rPr>
            </w:pPr>
            <w:r w:rsidRPr="00803727">
              <w:rPr>
                <w:rFonts w:asciiTheme="majorHAnsi" w:hAnsiTheme="majorHAnsi"/>
                <w:highlight w:val="yellow"/>
                <w:rPrChange w:id="72" w:author="Nambaby Nguyen" w:date="2013-01-30T11:29:00Z">
                  <w:rPr>
                    <w:rFonts w:asciiTheme="majorHAnsi" w:hAnsiTheme="majorHAnsi"/>
                  </w:rPr>
                </w:rPrChange>
              </w:rPr>
              <w:t>Store all types of activity</w:t>
            </w:r>
            <w:ins w:id="73" w:author="Nambaby Nguyen" w:date="2013-01-30T10:56:00Z">
              <w:r w:rsidRPr="00803727">
                <w:rPr>
                  <w:rFonts w:asciiTheme="majorHAnsi" w:hAnsiTheme="majorHAnsi"/>
                  <w:highlight w:val="yellow"/>
                  <w:rPrChange w:id="74" w:author="Nambaby Nguyen" w:date="2013-01-30T11:29:00Z">
                    <w:rPr>
                      <w:rFonts w:asciiTheme="majorHAnsi" w:hAnsiTheme="majorHAnsi"/>
                    </w:rPr>
                  </w:rPrChange>
                </w:rPr>
                <w:t xml:space="preserve"> – no need?</w:t>
              </w:r>
            </w:ins>
          </w:p>
        </w:tc>
      </w:tr>
      <w:tr w:rsidR="00A72D16" w:rsidRPr="00B70771" w14:paraId="15DA35F7" w14:textId="77777777" w:rsidTr="00A72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2E523E9" w14:textId="77777777" w:rsidR="00A72D16" w:rsidRPr="00B70771" w:rsidRDefault="00A72D16" w:rsidP="00A72D16">
            <w:pPr>
              <w:ind w:left="158"/>
              <w:rPr>
                <w:rFonts w:asciiTheme="majorHAnsi" w:hAnsiTheme="majorHAnsi"/>
              </w:rPr>
            </w:pPr>
            <w:proofErr w:type="gramStart"/>
            <w:r w:rsidRPr="00B70771">
              <w:rPr>
                <w:rFonts w:asciiTheme="majorHAnsi" w:hAnsiTheme="majorHAnsi"/>
              </w:rPr>
              <w:t>re</w:t>
            </w:r>
            <w:ins w:id="75" w:author="Nambaby Nguyen" w:date="2013-01-30T10:56:00Z">
              <w:r>
                <w:rPr>
                  <w:rFonts w:asciiTheme="majorHAnsi" w:hAnsiTheme="majorHAnsi"/>
                </w:rPr>
                <w:t>new</w:t>
              </w:r>
            </w:ins>
            <w:proofErr w:type="gramEnd"/>
            <w:del w:id="76" w:author="Nambaby Nguyen" w:date="2013-01-30T10:56:00Z">
              <w:r w:rsidRPr="00B70771" w:rsidDel="00A72D16">
                <w:rPr>
                  <w:rFonts w:asciiTheme="majorHAnsi" w:hAnsiTheme="majorHAnsi"/>
                </w:rPr>
                <w:delText>fresh</w:delText>
              </w:r>
            </w:del>
          </w:p>
        </w:tc>
        <w:tc>
          <w:tcPr>
            <w:tcW w:w="5076" w:type="dxa"/>
          </w:tcPr>
          <w:p w14:paraId="5B9FA06C" w14:textId="77777777" w:rsidR="00A72D16" w:rsidRPr="00B70771" w:rsidRDefault="00A72D16" w:rsidP="00A72D16">
            <w:pPr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ins w:id="77" w:author="Nambaby Nguyen" w:date="2013-01-30T10:56:00Z">
              <w:r>
                <w:rPr>
                  <w:rFonts w:asciiTheme="majorHAnsi" w:hAnsiTheme="majorHAnsi"/>
                </w:rPr>
                <w:t>Manage renew topics</w:t>
              </w:r>
            </w:ins>
            <w:del w:id="78" w:author="Nambaby Nguyen" w:date="2013-01-30T10:56:00Z">
              <w:r w:rsidRPr="00B70771" w:rsidDel="00A72D16">
                <w:rPr>
                  <w:rFonts w:asciiTheme="majorHAnsi" w:hAnsiTheme="majorHAnsi"/>
                </w:rPr>
                <w:delText>Count the number of topic refresh</w:delText>
              </w:r>
            </w:del>
          </w:p>
        </w:tc>
      </w:tr>
      <w:tr w:rsidR="00803727" w:rsidRPr="00B70771" w14:paraId="2975C3EC" w14:textId="77777777" w:rsidTr="00A72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79" w:author="Nambaby Nguyen" w:date="2013-01-30T11:2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F54F954" w14:textId="77777777" w:rsidR="00803727" w:rsidRPr="00B70771" w:rsidRDefault="00803727" w:rsidP="00A72D16">
            <w:pPr>
              <w:ind w:left="158"/>
              <w:rPr>
                <w:ins w:id="80" w:author="Nambaby Nguyen" w:date="2013-01-30T11:24:00Z"/>
                <w:rFonts w:asciiTheme="majorHAnsi" w:hAnsiTheme="majorHAnsi"/>
              </w:rPr>
            </w:pPr>
            <w:proofErr w:type="spellStart"/>
            <w:ins w:id="81" w:author="Nambaby Nguyen" w:date="2013-01-30T11:24:00Z">
              <w:r>
                <w:rPr>
                  <w:rFonts w:asciiTheme="majorHAnsi" w:hAnsiTheme="majorHAnsi"/>
                </w:rPr>
                <w:t>Badwords</w:t>
              </w:r>
              <w:proofErr w:type="spellEnd"/>
            </w:ins>
          </w:p>
        </w:tc>
        <w:tc>
          <w:tcPr>
            <w:tcW w:w="5076" w:type="dxa"/>
          </w:tcPr>
          <w:p w14:paraId="29EDF8FD" w14:textId="77777777" w:rsidR="00803727" w:rsidRDefault="00803727" w:rsidP="00803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2" w:author="Nambaby Nguyen" w:date="2013-01-30T11:24:00Z"/>
                <w:rFonts w:asciiTheme="majorHAnsi" w:hAnsiTheme="majorHAnsi"/>
              </w:rPr>
              <w:pPrChange w:id="83" w:author="Nambaby Nguyen" w:date="2013-01-30T11:28:00Z">
                <w:pPr>
                  <w:ind w:left="162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</w:p>
        </w:tc>
      </w:tr>
      <w:tr w:rsidR="00803727" w:rsidRPr="00B70771" w14:paraId="3F9CE5DF" w14:textId="77777777" w:rsidTr="00A72D16">
        <w:trPr>
          <w:ins w:id="84" w:author="Nambaby Nguyen" w:date="2013-01-30T11:2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5EA0F8D" w14:textId="77777777" w:rsidR="00803727" w:rsidRDefault="00803727" w:rsidP="00A72D16">
            <w:pPr>
              <w:ind w:left="158"/>
              <w:rPr>
                <w:ins w:id="85" w:author="Nambaby Nguyen" w:date="2013-01-30T11:28:00Z"/>
                <w:rFonts w:asciiTheme="majorHAnsi" w:hAnsiTheme="majorHAnsi"/>
              </w:rPr>
            </w:pPr>
            <w:ins w:id="86" w:author="Nambaby Nguyen" w:date="2013-01-30T11:28:00Z">
              <w:r>
                <w:rPr>
                  <w:rFonts w:asciiTheme="majorHAnsi" w:hAnsiTheme="majorHAnsi"/>
                </w:rPr>
                <w:t>Template?</w:t>
              </w:r>
            </w:ins>
          </w:p>
        </w:tc>
        <w:tc>
          <w:tcPr>
            <w:tcW w:w="5076" w:type="dxa"/>
          </w:tcPr>
          <w:p w14:paraId="1F634D65" w14:textId="77777777" w:rsidR="00803727" w:rsidRDefault="00803727" w:rsidP="00803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7" w:author="Nambaby Nguyen" w:date="2013-01-30T11:28:00Z"/>
                <w:rFonts w:asciiTheme="majorHAnsi" w:hAnsiTheme="majorHAnsi"/>
              </w:rPr>
            </w:pPr>
            <w:ins w:id="88" w:author="Nambaby Nguyen" w:date="2013-01-30T11:29:00Z">
              <w:r>
                <w:rPr>
                  <w:rFonts w:asciiTheme="majorHAnsi" w:hAnsiTheme="majorHAnsi"/>
                </w:rPr>
                <w:t xml:space="preserve">Tap </w:t>
              </w:r>
              <w:proofErr w:type="spellStart"/>
              <w:r>
                <w:rPr>
                  <w:rFonts w:asciiTheme="majorHAnsi" w:hAnsiTheme="majorHAnsi"/>
                </w:rPr>
                <w:t>phế</w:t>
              </w:r>
              <w:proofErr w:type="spellEnd"/>
              <w:r>
                <w:rPr>
                  <w:rFonts w:asciiTheme="majorHAnsi" w:hAnsiTheme="majorHAnsi"/>
                </w:rPr>
                <w:t xml:space="preserve"> </w:t>
              </w:r>
              <w:proofErr w:type="spellStart"/>
              <w:r>
                <w:rPr>
                  <w:rFonts w:asciiTheme="majorHAnsi" w:hAnsiTheme="majorHAnsi"/>
                </w:rPr>
                <w:t>lù</w:t>
              </w:r>
              <w:proofErr w:type="spellEnd"/>
              <w:r>
                <w:rPr>
                  <w:rFonts w:asciiTheme="majorHAnsi" w:hAnsiTheme="majorHAnsi"/>
                </w:rPr>
                <w:t xml:space="preserve"> hay </w:t>
              </w:r>
              <w:proofErr w:type="spellStart"/>
              <w:r>
                <w:rPr>
                  <w:rFonts w:asciiTheme="majorHAnsi" w:hAnsiTheme="majorHAnsi"/>
                </w:rPr>
                <w:t>chuyên</w:t>
              </w:r>
            </w:ins>
            <w:proofErr w:type="spellEnd"/>
          </w:p>
        </w:tc>
      </w:tr>
      <w:tr w:rsidR="006C6175" w:rsidRPr="00B70771" w14:paraId="41DACCE1" w14:textId="77777777" w:rsidTr="00A72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89" w:author="Nambaby Nguyen" w:date="2013-01-30T11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12B6F1D" w14:textId="77777777" w:rsidR="006C6175" w:rsidRDefault="006C6175" w:rsidP="00A72D16">
            <w:pPr>
              <w:ind w:left="158"/>
              <w:rPr>
                <w:ins w:id="90" w:author="Nambaby Nguyen" w:date="2013-01-30T11:31:00Z"/>
                <w:rFonts w:asciiTheme="majorHAnsi" w:hAnsiTheme="majorHAnsi"/>
              </w:rPr>
            </w:pPr>
            <w:ins w:id="91" w:author="Nambaby Nguyen" w:date="2013-01-30T11:31:00Z">
              <w:r>
                <w:rPr>
                  <w:rFonts w:asciiTheme="majorHAnsi" w:hAnsiTheme="majorHAnsi"/>
                </w:rPr>
                <w:t>Payment</w:t>
              </w:r>
            </w:ins>
          </w:p>
        </w:tc>
        <w:tc>
          <w:tcPr>
            <w:tcW w:w="5076" w:type="dxa"/>
          </w:tcPr>
          <w:p w14:paraId="7A524981" w14:textId="77777777" w:rsidR="006C6175" w:rsidRDefault="006C6175" w:rsidP="00803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92" w:author="Nambaby Nguyen" w:date="2013-01-30T11:31:00Z"/>
                <w:rFonts w:asciiTheme="majorHAnsi" w:hAnsiTheme="majorHAnsi"/>
              </w:rPr>
            </w:pPr>
            <w:proofErr w:type="spellStart"/>
            <w:ins w:id="93" w:author="Nambaby Nguyen" w:date="2013-01-30T11:31:00Z">
              <w:r>
                <w:rPr>
                  <w:rFonts w:asciiTheme="majorHAnsi" w:hAnsiTheme="majorHAnsi"/>
                </w:rPr>
                <w:t>Hỏi</w:t>
              </w:r>
              <w:proofErr w:type="spellEnd"/>
              <w:r>
                <w:rPr>
                  <w:rFonts w:asciiTheme="majorHAnsi" w:hAnsiTheme="majorHAnsi"/>
                </w:rPr>
                <w:t xml:space="preserve"> </w:t>
              </w:r>
              <w:proofErr w:type="spellStart"/>
              <w:r>
                <w:rPr>
                  <w:rFonts w:asciiTheme="majorHAnsi" w:hAnsiTheme="majorHAnsi"/>
                </w:rPr>
                <w:t>thầy</w:t>
              </w:r>
              <w:proofErr w:type="spellEnd"/>
            </w:ins>
          </w:p>
        </w:tc>
      </w:tr>
    </w:tbl>
    <w:p w14:paraId="01F2B23A" w14:textId="77777777" w:rsidR="00A72D16" w:rsidRDefault="00A72D16"/>
    <w:sectPr w:rsidR="00A72D16" w:rsidSect="001A18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D16"/>
    <w:rsid w:val="001A183B"/>
    <w:rsid w:val="006C6175"/>
    <w:rsid w:val="00803727"/>
    <w:rsid w:val="00A72D16"/>
    <w:rsid w:val="00B25C88"/>
    <w:rsid w:val="00C75F31"/>
    <w:rsid w:val="00ED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FEBF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5">
    <w:name w:val="Light List Accent 5"/>
    <w:basedOn w:val="TableNormal"/>
    <w:uiPriority w:val="61"/>
    <w:rsid w:val="00A72D16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72D1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D1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5">
    <w:name w:val="Light List Accent 5"/>
    <w:basedOn w:val="TableNormal"/>
    <w:uiPriority w:val="61"/>
    <w:rsid w:val="00A72D16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72D1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D1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150</Words>
  <Characters>856</Characters>
  <Application>Microsoft Macintosh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Nambaby Nguyen</dc:creator>
  <cp:keywords/>
  <dc:description/>
  <cp:lastModifiedBy>Nambaby Nguyen</cp:lastModifiedBy>
  <cp:revision>2</cp:revision>
  <dcterms:created xsi:type="dcterms:W3CDTF">2013-01-30T03:43:00Z</dcterms:created>
  <dcterms:modified xsi:type="dcterms:W3CDTF">2013-01-30T04:44:00Z</dcterms:modified>
</cp:coreProperties>
</file>